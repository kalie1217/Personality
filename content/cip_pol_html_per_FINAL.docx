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AC89" w14:textId="5DD19FBF" w:rsidR="00785241" w:rsidRPr="00D92EC6" w:rsidRDefault="00785241" w:rsidP="002034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2EC6">
        <w:rPr>
          <w:rFonts w:asciiTheme="majorBidi" w:hAnsiTheme="majorBidi" w:cstheme="majorBidi"/>
          <w:b/>
          <w:bCs/>
          <w:sz w:val="28"/>
          <w:szCs w:val="28"/>
        </w:rPr>
        <w:t xml:space="preserve">CiP </w:t>
      </w:r>
      <w:r w:rsidR="00F95D9E" w:rsidRPr="00D92EC6">
        <w:rPr>
          <w:rFonts w:asciiTheme="majorBidi" w:hAnsiTheme="majorBidi" w:cstheme="majorBidi"/>
          <w:b/>
          <w:bCs/>
          <w:sz w:val="28"/>
          <w:szCs w:val="28"/>
        </w:rPr>
        <w:t>Poland</w:t>
      </w:r>
    </w:p>
    <w:p w14:paraId="76D4CDCA" w14:textId="0D16CAA6" w:rsidR="008D6EF4" w:rsidRPr="00D92EC6" w:rsidRDefault="008D6EF4" w:rsidP="007852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2EC6">
        <w:rPr>
          <w:rFonts w:asciiTheme="majorBidi" w:hAnsiTheme="majorBidi" w:cstheme="majorBidi"/>
          <w:b/>
          <w:bCs/>
          <w:sz w:val="28"/>
          <w:szCs w:val="28"/>
        </w:rPr>
        <w:t>Personality</w:t>
      </w:r>
    </w:p>
    <w:p w14:paraId="3E6907EA" w14:textId="4DEA3C73" w:rsidR="00C5555A" w:rsidRPr="00D92EC6" w:rsidRDefault="00F95D9E" w:rsidP="007852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2EC6">
        <w:rPr>
          <w:rFonts w:asciiTheme="majorBidi" w:hAnsiTheme="majorBidi" w:cstheme="majorBidi"/>
          <w:b/>
          <w:bCs/>
          <w:sz w:val="28"/>
          <w:szCs w:val="28"/>
        </w:rPr>
        <w:t>Lech Wałęsa</w:t>
      </w:r>
      <w:r w:rsidRPr="00D92EC6" w:rsidDel="00F95D9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45CD42B" w14:textId="2894287B" w:rsidR="00785241" w:rsidRPr="00D92EC6" w:rsidRDefault="00785241" w:rsidP="008D6EF4">
      <w:pPr>
        <w:rPr>
          <w:rFonts w:asciiTheme="majorBidi" w:hAnsiTheme="majorBidi" w:cstheme="majorBidi"/>
          <w:sz w:val="24"/>
          <w:szCs w:val="24"/>
        </w:rPr>
      </w:pPr>
    </w:p>
    <w:p w14:paraId="56E1BBFE" w14:textId="4D4DE616" w:rsidR="008D6EF4" w:rsidRPr="00D92EC6" w:rsidRDefault="008D6EF4">
      <w:pPr>
        <w:rPr>
          <w:rFonts w:asciiTheme="majorBidi" w:hAnsiTheme="majorBidi" w:cstheme="majorBidi"/>
          <w:sz w:val="24"/>
          <w:szCs w:val="24"/>
        </w:rPr>
      </w:pPr>
      <w:r w:rsidRPr="00D92EC6">
        <w:rPr>
          <w:rFonts w:asciiTheme="majorBidi" w:hAnsiTheme="majorBidi" w:cstheme="majorBidi"/>
          <w:b/>
          <w:bCs/>
          <w:sz w:val="24"/>
          <w:szCs w:val="24"/>
        </w:rPr>
        <w:t>Instructions:</w:t>
      </w:r>
      <w:r w:rsidRPr="00D92EC6">
        <w:rPr>
          <w:rFonts w:asciiTheme="majorBidi" w:hAnsiTheme="majorBidi" w:cstheme="majorBidi"/>
          <w:sz w:val="24"/>
          <w:szCs w:val="24"/>
        </w:rPr>
        <w:t xml:space="preserve"> Select a button for detailed information on </w:t>
      </w:r>
      <w:r w:rsidR="00F95D9E" w:rsidRPr="00D92EC6">
        <w:rPr>
          <w:rFonts w:asciiTheme="majorBidi" w:hAnsiTheme="majorBidi" w:cstheme="majorBidi"/>
          <w:sz w:val="24"/>
          <w:szCs w:val="24"/>
        </w:rPr>
        <w:t>Lech Wałęsa</w:t>
      </w:r>
      <w:r w:rsidR="00C5555A" w:rsidRPr="00D92EC6">
        <w:rPr>
          <w:rFonts w:asciiTheme="majorBidi" w:hAnsiTheme="majorBidi" w:cstheme="majorBidi"/>
          <w:sz w:val="24"/>
          <w:szCs w:val="24"/>
        </w:rPr>
        <w:t xml:space="preserve">’s life and his </w:t>
      </w:r>
      <w:r w:rsidR="003D001F" w:rsidRPr="00D92EC6">
        <w:rPr>
          <w:rFonts w:asciiTheme="majorBidi" w:hAnsiTheme="majorBidi" w:cstheme="majorBidi"/>
          <w:sz w:val="24"/>
          <w:szCs w:val="24"/>
        </w:rPr>
        <w:t xml:space="preserve">contributions to </w:t>
      </w:r>
      <w:r w:rsidR="00F95D9E" w:rsidRPr="00D92EC6">
        <w:rPr>
          <w:rFonts w:asciiTheme="majorBidi" w:hAnsiTheme="majorBidi" w:cstheme="majorBidi"/>
          <w:sz w:val="24"/>
          <w:szCs w:val="24"/>
        </w:rPr>
        <w:t>Poland</w:t>
      </w:r>
      <w:r w:rsidRPr="00D92EC6">
        <w:rPr>
          <w:rFonts w:asciiTheme="majorBidi" w:hAnsiTheme="majorBidi" w:cstheme="majorBidi"/>
          <w:sz w:val="24"/>
          <w:szCs w:val="24"/>
        </w:rPr>
        <w:t>. Scroll through the timeline by clicking the arrows.</w:t>
      </w:r>
    </w:p>
    <w:p w14:paraId="037CAE14" w14:textId="612EF1A8" w:rsidR="007A0821" w:rsidRPr="00D92EC6" w:rsidRDefault="007A0821">
      <w:pPr>
        <w:rPr>
          <w:rFonts w:asciiTheme="majorBidi" w:hAnsiTheme="majorBidi" w:cstheme="majorBidi"/>
          <w:sz w:val="24"/>
          <w:szCs w:val="24"/>
        </w:rPr>
      </w:pPr>
    </w:p>
    <w:p w14:paraId="60F9A34E" w14:textId="2F93260E" w:rsidR="007A0821" w:rsidRPr="00D92EC6" w:rsidRDefault="007A0821">
      <w:pPr>
        <w:rPr>
          <w:rFonts w:asciiTheme="majorBidi" w:hAnsiTheme="majorBidi" w:cstheme="majorBidi"/>
          <w:color w:val="FF0000"/>
          <w:sz w:val="24"/>
          <w:szCs w:val="24"/>
        </w:rPr>
      </w:pPr>
      <w:r w:rsidRPr="00D92EC6">
        <w:rPr>
          <w:rFonts w:asciiTheme="majorBidi" w:hAnsiTheme="majorBidi" w:cstheme="majorBidi"/>
          <w:color w:val="FF0000"/>
          <w:sz w:val="24"/>
          <w:szCs w:val="24"/>
        </w:rPr>
        <w:t xml:space="preserve">Note: The images are stored at: </w:t>
      </w:r>
      <w:hyperlink r:id="rId7" w:history="1">
        <w:r w:rsidRPr="00D92EC6">
          <w:rPr>
            <w:rStyle w:val="Hyperlink"/>
            <w:rFonts w:asciiTheme="majorBidi" w:hAnsiTheme="majorBidi" w:cstheme="majorBidi"/>
            <w:sz w:val="24"/>
            <w:szCs w:val="24"/>
          </w:rPr>
          <w:t>\\Dliflc-fs\ce\CE_TI\FAM\3_web_archive\CiP\poland\images\cip_pol_personality</w:t>
        </w:r>
      </w:hyperlink>
      <w:r w:rsidRPr="00D92EC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26D8E53" w14:textId="77777777" w:rsidR="00785241" w:rsidRPr="00D92EC6" w:rsidRDefault="00785241" w:rsidP="00785241">
      <w:pPr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"/>
        <w:gridCol w:w="901"/>
        <w:gridCol w:w="1800"/>
        <w:gridCol w:w="6385"/>
      </w:tblGrid>
      <w:tr w:rsidR="00434274" w:rsidRPr="00D92EC6" w14:paraId="0122E7F4" w14:textId="77777777" w:rsidTr="00FC04E9">
        <w:tc>
          <w:tcPr>
            <w:tcW w:w="264" w:type="dxa"/>
          </w:tcPr>
          <w:p w14:paraId="1681AEBE" w14:textId="77777777" w:rsidR="00434274" w:rsidRPr="00D92EC6" w:rsidRDefault="00434274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1" w:type="dxa"/>
          </w:tcPr>
          <w:p w14:paraId="1FF9EA7C" w14:textId="073BEF44" w:rsidR="00434274" w:rsidRPr="00D92EC6" w:rsidRDefault="00434274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51A552D7" w14:textId="42ACDA0C" w:rsidR="00434274" w:rsidRPr="00D92EC6" w:rsidRDefault="00434274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Label</w:t>
            </w:r>
          </w:p>
        </w:tc>
        <w:tc>
          <w:tcPr>
            <w:tcW w:w="6385" w:type="dxa"/>
          </w:tcPr>
          <w:p w14:paraId="4E67D9FF" w14:textId="7C35C730" w:rsidR="00434274" w:rsidRPr="00D92EC6" w:rsidRDefault="00434274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434274" w:rsidRPr="00D92EC6" w14:paraId="50DABCA9" w14:textId="77777777" w:rsidTr="00FC04E9">
        <w:tc>
          <w:tcPr>
            <w:tcW w:w="264" w:type="dxa"/>
          </w:tcPr>
          <w:p w14:paraId="5012C39D" w14:textId="7D830E6F" w:rsidR="00434274" w:rsidRPr="00D92EC6" w:rsidRDefault="00434274" w:rsidP="00C61E92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332926BA" w14:textId="4080A957" w:rsidR="00434274" w:rsidRPr="00D92EC6" w:rsidRDefault="00F95D9E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1943</w:t>
            </w:r>
          </w:p>
        </w:tc>
        <w:tc>
          <w:tcPr>
            <w:tcW w:w="1800" w:type="dxa"/>
          </w:tcPr>
          <w:p w14:paraId="4CBF720E" w14:textId="5C749D10" w:rsidR="00434274" w:rsidRPr="00D92EC6" w:rsidRDefault="00FC04E9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Birth</w:t>
            </w:r>
          </w:p>
        </w:tc>
        <w:tc>
          <w:tcPr>
            <w:tcW w:w="6385" w:type="dxa"/>
          </w:tcPr>
          <w:p w14:paraId="7F8CF9A6" w14:textId="0CC1EA08" w:rsidR="00434274" w:rsidRPr="00D92EC6" w:rsidRDefault="00F95D9E" w:rsidP="003D001F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Lech Wałęsa is born </w:t>
            </w:r>
            <w:bookmarkStart w:id="0" w:name="_GoBack"/>
            <w:bookmarkEnd w:id="0"/>
            <w:ins w:id="1" w:author="Finley, Robert P STF (CIV)" w:date="2020-02-11T11:57:00Z">
              <w:r w:rsidR="00501726">
                <w:rPr>
                  <w:rFonts w:asciiTheme="majorBidi" w:eastAsiaTheme="minorEastAsia" w:hAnsiTheme="majorBidi" w:cstheme="majorBidi"/>
                  <w:sz w:val="24"/>
                  <w:szCs w:val="24"/>
                </w:rPr>
                <w:t xml:space="preserve">on </w:t>
              </w:r>
            </w:ins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29 September 1943 in a clay hut in the village of Popowo, between Warsaw and Gdańsk.</w:t>
            </w:r>
          </w:p>
          <w:p w14:paraId="31CE1DA8" w14:textId="77777777" w:rsidR="007A0821" w:rsidRPr="00D92EC6" w:rsidRDefault="007A0821" w:rsidP="003D001F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16E97683" w14:textId="17A19996" w:rsidR="00FC04E9" w:rsidRPr="00D92EC6" w:rsidRDefault="007A0821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05FB1B03" wp14:editId="5BBDB3A5">
                  <wp:extent cx="2095500" cy="142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7692C" w14:textId="0454F07F" w:rsidR="00B91642" w:rsidRPr="00D92EC6" w:rsidRDefault="00B91642" w:rsidP="004F4378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434274" w:rsidRPr="00D92EC6" w14:paraId="26950A49" w14:textId="77777777" w:rsidTr="00FC04E9">
        <w:tc>
          <w:tcPr>
            <w:tcW w:w="264" w:type="dxa"/>
          </w:tcPr>
          <w:p w14:paraId="5F386160" w14:textId="121CEB46" w:rsidR="00434274" w:rsidRPr="00D92EC6" w:rsidRDefault="004F4378" w:rsidP="00434274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0CD86034" w14:textId="64CB352B" w:rsidR="00434274" w:rsidRPr="00D92EC6" w:rsidRDefault="00EF2A67" w:rsidP="00434274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1967</w:t>
            </w:r>
          </w:p>
          <w:p w14:paraId="3CEA9664" w14:textId="3B8C53C0" w:rsidR="00434274" w:rsidRPr="00D92EC6" w:rsidRDefault="00434274" w:rsidP="00C61E92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985AC4" w14:textId="62C3AFC0" w:rsidR="00434274" w:rsidRPr="00D92EC6" w:rsidRDefault="00EF2A67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Gdańsk</w:t>
            </w:r>
          </w:p>
        </w:tc>
        <w:tc>
          <w:tcPr>
            <w:tcW w:w="6385" w:type="dxa"/>
          </w:tcPr>
          <w:p w14:paraId="758AC408" w14:textId="53DA8C57" w:rsidR="007556C5" w:rsidRPr="00D92EC6" w:rsidRDefault="00D92EC6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Wałęsa</w:t>
            </w:r>
            <w:r w:rsidR="00EF2A67"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moves to Gdańsk, where he works as an electrician at the massive Lenin Shipyard, the largest shipbuilding site in the Eastern bloc.</w:t>
            </w:r>
          </w:p>
          <w:p w14:paraId="01B8C2D7" w14:textId="77777777" w:rsidR="00EF2A67" w:rsidRPr="00D92EC6" w:rsidRDefault="00EF2A67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22FA49D1" w14:textId="602D3110" w:rsidR="00EF2A67" w:rsidRPr="00D92EC6" w:rsidRDefault="00EF2A67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241FDD11" wp14:editId="5E36321B">
                  <wp:extent cx="2095500" cy="1428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BC803" w14:textId="28175A92" w:rsidR="00EF2A67" w:rsidRPr="00D92EC6" w:rsidRDefault="00EF2A67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434274" w:rsidRPr="00D92EC6" w14:paraId="544BCB2A" w14:textId="77777777" w:rsidTr="00FC04E9">
        <w:tc>
          <w:tcPr>
            <w:tcW w:w="264" w:type="dxa"/>
          </w:tcPr>
          <w:p w14:paraId="442ECC9D" w14:textId="4EA6FE25" w:rsidR="00434274" w:rsidRPr="00D92EC6" w:rsidRDefault="004F4378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3EB85B46" w14:textId="334C44BF" w:rsidR="00434274" w:rsidRPr="00D92EC6" w:rsidRDefault="00B9192D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</w:t>
            </w:r>
            <w:r w:rsidR="00EF2A67"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70</w:t>
            </w:r>
          </w:p>
        </w:tc>
        <w:tc>
          <w:tcPr>
            <w:tcW w:w="1800" w:type="dxa"/>
          </w:tcPr>
          <w:p w14:paraId="41927495" w14:textId="0FF61135" w:rsidR="00434274" w:rsidRPr="00D92EC6" w:rsidRDefault="00EF2A67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Riots</w:t>
            </w:r>
          </w:p>
        </w:tc>
        <w:tc>
          <w:tcPr>
            <w:tcW w:w="6385" w:type="dxa"/>
          </w:tcPr>
          <w:p w14:paraId="25E02AF7" w14:textId="176D92F0" w:rsidR="00EF2A67" w:rsidRPr="00D92EC6" w:rsidRDefault="00EF2A67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>Workers at the Lenin Shipyard stage a strike after food prices are raised dramatically. Wałęsa is one of the instigators of the protest.</w:t>
            </w:r>
          </w:p>
          <w:p w14:paraId="71849E93" w14:textId="5C337EDD" w:rsidR="00EF2A67" w:rsidRPr="00D92EC6" w:rsidRDefault="00EF2A67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lastRenderedPageBreak/>
              <w:drawing>
                <wp:inline distT="0" distB="0" distL="0" distR="0" wp14:anchorId="0B893AA1" wp14:editId="7BAAA2C6">
                  <wp:extent cx="2095500" cy="1428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F3E0A" w14:textId="23DD07E5" w:rsidR="00EF2A67" w:rsidRPr="00D92EC6" w:rsidRDefault="00EF2A67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434274" w:rsidRPr="00D92EC6" w14:paraId="78913239" w14:textId="77777777" w:rsidTr="00FC04E9">
        <w:trPr>
          <w:trHeight w:val="647"/>
        </w:trPr>
        <w:tc>
          <w:tcPr>
            <w:tcW w:w="264" w:type="dxa"/>
          </w:tcPr>
          <w:p w14:paraId="26DCF09A" w14:textId="3AE5DE1E" w:rsidR="00434274" w:rsidRPr="00D92EC6" w:rsidRDefault="004F4378" w:rsidP="00434274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01" w:type="dxa"/>
          </w:tcPr>
          <w:p w14:paraId="7ABDF9AC" w14:textId="2BD8D6C6" w:rsidR="00434274" w:rsidRPr="00D92EC6" w:rsidRDefault="00B9192D" w:rsidP="006E7D50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</w:t>
            </w:r>
            <w:r w:rsidR="00847151"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80</w:t>
            </w:r>
          </w:p>
        </w:tc>
        <w:tc>
          <w:tcPr>
            <w:tcW w:w="1800" w:type="dxa"/>
          </w:tcPr>
          <w:p w14:paraId="65203F82" w14:textId="38B4341C" w:rsidR="00434274" w:rsidRPr="00D92EC6" w:rsidRDefault="00847151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Solidarity</w:t>
            </w:r>
          </w:p>
        </w:tc>
        <w:tc>
          <w:tcPr>
            <w:tcW w:w="6385" w:type="dxa"/>
          </w:tcPr>
          <w:p w14:paraId="38AEFCA8" w14:textId="4F2F860B" w:rsidR="006E7D50" w:rsidRPr="00D92EC6" w:rsidRDefault="00847151" w:rsidP="00E30D9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>Food price hikes spur Polish labor unrest. In Gdańsk, Wałęsa leads a strike that eventually results in Poland’s first free trade union—Solidarność (Solidarity).</w:t>
            </w:r>
          </w:p>
          <w:p w14:paraId="50F39676" w14:textId="77777777" w:rsidR="00847151" w:rsidRPr="00D92EC6" w:rsidRDefault="00847151" w:rsidP="00E30D9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4CF81938" w14:textId="27681972" w:rsidR="00847151" w:rsidRPr="00D92EC6" w:rsidRDefault="00847151" w:rsidP="00E30D9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17E1A215" wp14:editId="474118FA">
                  <wp:extent cx="2095500" cy="1428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13A2A" w14:textId="2BE00A4E" w:rsidR="00847151" w:rsidRPr="00D92EC6" w:rsidRDefault="00847151" w:rsidP="00E30D9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434274" w:rsidRPr="00D92EC6" w14:paraId="0DE68585" w14:textId="77777777" w:rsidTr="00FC04E9">
        <w:tc>
          <w:tcPr>
            <w:tcW w:w="264" w:type="dxa"/>
          </w:tcPr>
          <w:p w14:paraId="78E6E98A" w14:textId="19B66106" w:rsidR="00434274" w:rsidRPr="00D92EC6" w:rsidRDefault="004F4378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901" w:type="dxa"/>
          </w:tcPr>
          <w:p w14:paraId="7BDC1052" w14:textId="0017D094" w:rsidR="00434274" w:rsidRPr="00D92EC6" w:rsidRDefault="003C6A91" w:rsidP="003C6A91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198</w:t>
            </w:r>
            <w:r w:rsidR="00847151"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46B1739" w14:textId="2CA97284" w:rsidR="00434274" w:rsidRPr="00D92EC6" w:rsidRDefault="00847151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Arrest</w:t>
            </w:r>
          </w:p>
        </w:tc>
        <w:tc>
          <w:tcPr>
            <w:tcW w:w="6385" w:type="dxa"/>
          </w:tcPr>
          <w:p w14:paraId="04AF615B" w14:textId="6ECA5971" w:rsidR="00B82FEC" w:rsidRPr="00D92EC6" w:rsidRDefault="00847151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As Solidarity’s membership increases, the Polish government </w:t>
            </w:r>
            <w:r w:rsidR="00E317FF">
              <w:rPr>
                <w:rFonts w:asciiTheme="majorBidi" w:hAnsiTheme="majorBidi" w:cstheme="majorBidi"/>
                <w:sz w:val="24"/>
                <w:szCs w:val="24"/>
              </w:rPr>
              <w:t>succumbs to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Soviet pressure and declares martial law. Wałęsa and other pro</w:t>
            </w:r>
            <w:r w:rsidR="00EB115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>democracy leaders are arrested.</w:t>
            </w:r>
          </w:p>
          <w:p w14:paraId="664203DC" w14:textId="77777777" w:rsidR="00847151" w:rsidRPr="00D92EC6" w:rsidRDefault="00847151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0C4D6217" w14:textId="6319D7D3" w:rsidR="00847151" w:rsidRPr="00D92EC6" w:rsidRDefault="00847151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5AF9D6A6" wp14:editId="075F039A">
                  <wp:extent cx="2095500" cy="1428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6B2CF" w14:textId="0D9AF248" w:rsidR="00847151" w:rsidRPr="00D92EC6" w:rsidRDefault="00847151" w:rsidP="00D812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47151" w:rsidRPr="00D92EC6" w14:paraId="36DA7330" w14:textId="77777777" w:rsidTr="00FC04E9">
        <w:tc>
          <w:tcPr>
            <w:tcW w:w="264" w:type="dxa"/>
          </w:tcPr>
          <w:p w14:paraId="7829C878" w14:textId="04B4E066" w:rsidR="00847151" w:rsidRPr="00D92EC6" w:rsidRDefault="004F4378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75FCADAF" w14:textId="271779CD" w:rsidR="00847151" w:rsidRPr="00D92EC6" w:rsidRDefault="00847151" w:rsidP="003C6A91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1983</w:t>
            </w:r>
          </w:p>
        </w:tc>
        <w:tc>
          <w:tcPr>
            <w:tcW w:w="1800" w:type="dxa"/>
          </w:tcPr>
          <w:p w14:paraId="79A009C8" w14:textId="4EB95D22" w:rsidR="00847151" w:rsidRPr="00D92EC6" w:rsidDel="00847151" w:rsidRDefault="00847151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Nobel Prize</w:t>
            </w:r>
          </w:p>
        </w:tc>
        <w:tc>
          <w:tcPr>
            <w:tcW w:w="6385" w:type="dxa"/>
          </w:tcPr>
          <w:p w14:paraId="1A4FEAB1" w14:textId="63D639C3" w:rsidR="00847151" w:rsidRPr="00D92EC6" w:rsidRDefault="008471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>Eleven months after being released from custody, Wałęsa is awarded the Nobel Peace Prize. Wałęsa’s wife Danuta travels to Oslo to accept the prize.</w:t>
            </w:r>
          </w:p>
          <w:p w14:paraId="0A7AC64B" w14:textId="2A18194A" w:rsidR="00847151" w:rsidRPr="00D92EC6" w:rsidRDefault="00847151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64700D10" wp14:editId="3DACD299">
                  <wp:extent cx="2095500" cy="1428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43D90" w14:textId="06EB4320" w:rsidR="00847151" w:rsidRPr="00D92EC6" w:rsidRDefault="00847151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47151" w:rsidRPr="00D92EC6" w14:paraId="134DE89A" w14:textId="77777777" w:rsidTr="00FC04E9">
        <w:tc>
          <w:tcPr>
            <w:tcW w:w="264" w:type="dxa"/>
          </w:tcPr>
          <w:p w14:paraId="0B337C80" w14:textId="2A116BE4" w:rsidR="00847151" w:rsidRPr="00D92EC6" w:rsidRDefault="004F4378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901" w:type="dxa"/>
          </w:tcPr>
          <w:p w14:paraId="513BF684" w14:textId="6D2E32CA" w:rsidR="00847151" w:rsidRPr="00D92EC6" w:rsidRDefault="00847151" w:rsidP="003C6A91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1989</w:t>
            </w:r>
          </w:p>
        </w:tc>
        <w:tc>
          <w:tcPr>
            <w:tcW w:w="1800" w:type="dxa"/>
          </w:tcPr>
          <w:p w14:paraId="046D12C1" w14:textId="3823CFE8" w:rsidR="00847151" w:rsidRPr="00D92EC6" w:rsidRDefault="00847151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Elections</w:t>
            </w:r>
          </w:p>
        </w:tc>
        <w:tc>
          <w:tcPr>
            <w:tcW w:w="6385" w:type="dxa"/>
          </w:tcPr>
          <w:p w14:paraId="025A049F" w14:textId="7BAEB74E" w:rsidR="00847151" w:rsidRPr="00D92EC6" w:rsidRDefault="00847151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>After the Polish government agrees to semi-free elections, Solidarity candidates win virtually all freely contested legislat</w:t>
            </w:r>
            <w:r w:rsidR="004F4378" w:rsidRPr="00D92EC6">
              <w:rPr>
                <w:rFonts w:asciiTheme="majorBidi" w:hAnsiTheme="majorBidi" w:cstheme="majorBidi"/>
                <w:sz w:val="24"/>
                <w:szCs w:val="24"/>
              </w:rPr>
              <w:t>ive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seats</w:t>
            </w:r>
            <w:r w:rsidR="009403C0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Solidarity</w:t>
            </w:r>
            <w:r w:rsidR="00582EF0" w:rsidRPr="00D92EC6">
              <w:rPr>
                <w:rFonts w:asciiTheme="majorBidi" w:hAnsiTheme="majorBidi" w:cstheme="majorBidi"/>
                <w:sz w:val="24"/>
                <w:szCs w:val="24"/>
              </w:rPr>
              <w:t>’s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leader becomes prime minister. </w:t>
            </w:r>
          </w:p>
          <w:p w14:paraId="2DDDBB23" w14:textId="77777777" w:rsidR="00847151" w:rsidRPr="00D92EC6" w:rsidRDefault="00847151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B9C34B" w14:textId="1BA1188C" w:rsidR="00847151" w:rsidRPr="00D92EC6" w:rsidRDefault="00847151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5F6181EB" wp14:editId="3AC7BCC1">
                  <wp:extent cx="2095500" cy="1428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51FB2" w14:textId="2E60F593" w:rsidR="00847151" w:rsidRPr="00D92EC6" w:rsidRDefault="00847151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4378" w:rsidRPr="00D92EC6" w14:paraId="35019CF1" w14:textId="77777777" w:rsidTr="00FC04E9">
        <w:tc>
          <w:tcPr>
            <w:tcW w:w="264" w:type="dxa"/>
          </w:tcPr>
          <w:p w14:paraId="40BCDD87" w14:textId="7964E490" w:rsidR="004F4378" w:rsidRPr="00D92EC6" w:rsidRDefault="004F4378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288B5677" w14:textId="22B626A9" w:rsidR="004F4378" w:rsidRPr="00D92EC6" w:rsidRDefault="004F4378" w:rsidP="003C6A91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1990</w:t>
            </w:r>
          </w:p>
        </w:tc>
        <w:tc>
          <w:tcPr>
            <w:tcW w:w="1800" w:type="dxa"/>
          </w:tcPr>
          <w:p w14:paraId="0480E595" w14:textId="32A7EB9A" w:rsidR="004F4378" w:rsidRPr="00D92EC6" w:rsidRDefault="004F4378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Presidency</w:t>
            </w:r>
          </w:p>
        </w:tc>
        <w:tc>
          <w:tcPr>
            <w:tcW w:w="6385" w:type="dxa"/>
          </w:tcPr>
          <w:p w14:paraId="379E05B0" w14:textId="78BB21A5" w:rsidR="004F4378" w:rsidRPr="00D92EC6" w:rsidRDefault="004F4378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>In the first direct elections for the Polish presidency, Wałęsa sweeps to victory. He becomes the Eastern bloc’s first noncommunist leader.</w:t>
            </w:r>
          </w:p>
          <w:p w14:paraId="58DA3A87" w14:textId="77777777" w:rsidR="004F4378" w:rsidRPr="00D92EC6" w:rsidRDefault="004F4378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B91940" w14:textId="1AD3781E" w:rsidR="004F4378" w:rsidRPr="00D92EC6" w:rsidRDefault="004F4378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41A9C9EB" wp14:editId="6165D619">
                  <wp:extent cx="2095500" cy="1428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42A24" w14:textId="47042981" w:rsidR="004F4378" w:rsidRPr="00D92EC6" w:rsidRDefault="004F4378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4378" w:rsidRPr="00D92EC6" w14:paraId="23952FF5" w14:textId="77777777" w:rsidTr="00FC04E9">
        <w:tc>
          <w:tcPr>
            <w:tcW w:w="264" w:type="dxa"/>
          </w:tcPr>
          <w:p w14:paraId="068120CF" w14:textId="2EA1673E" w:rsidR="004F4378" w:rsidRPr="00D92EC6" w:rsidRDefault="004F4378" w:rsidP="00C61E92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901" w:type="dxa"/>
          </w:tcPr>
          <w:p w14:paraId="22D44D37" w14:textId="6BDA7D5C" w:rsidR="004F4378" w:rsidRPr="00D92EC6" w:rsidRDefault="004F4378" w:rsidP="003C6A91">
            <w:pPr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b/>
                <w:sz w:val="24"/>
                <w:szCs w:val="24"/>
              </w:rPr>
              <w:t>1995</w:t>
            </w:r>
          </w:p>
        </w:tc>
        <w:tc>
          <w:tcPr>
            <w:tcW w:w="1800" w:type="dxa"/>
          </w:tcPr>
          <w:p w14:paraId="45A2EA4E" w14:textId="7BF5FAF5" w:rsidR="004F4378" w:rsidRPr="00D92EC6" w:rsidRDefault="004F4378" w:rsidP="00C61E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eastAsiaTheme="minorEastAsia" w:hAnsiTheme="majorBidi" w:cstheme="majorBidi"/>
                <w:sz w:val="24"/>
                <w:szCs w:val="24"/>
              </w:rPr>
              <w:t>Election Loss</w:t>
            </w:r>
          </w:p>
        </w:tc>
        <w:tc>
          <w:tcPr>
            <w:tcW w:w="6385" w:type="dxa"/>
          </w:tcPr>
          <w:p w14:paraId="52817B89" w14:textId="37181195" w:rsidR="004F4378" w:rsidRPr="00D92EC6" w:rsidRDefault="0081051A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After </w:t>
            </w:r>
            <w:r w:rsidR="009B53F5"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narrowly 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>losing his reelection bid, Wałęsa leaves poli</w:t>
            </w:r>
            <w:r w:rsidR="009B53F5" w:rsidRPr="00D92EC6">
              <w:rPr>
                <w:rFonts w:asciiTheme="majorBidi" w:hAnsiTheme="majorBidi" w:cstheme="majorBidi"/>
                <w:sz w:val="24"/>
                <w:szCs w:val="24"/>
              </w:rPr>
              <w:t>tics</w:t>
            </w:r>
            <w:r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to focus on promoting democracy and a strong civil society in Poland and throughout the world</w:t>
            </w:r>
            <w:r w:rsidR="004F4378" w:rsidRPr="00D92EC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1B8249A" w14:textId="77777777" w:rsidR="004F4378" w:rsidRPr="00D92EC6" w:rsidRDefault="004F4378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06C7D4A" w14:textId="50323F3B" w:rsidR="004F4378" w:rsidRPr="00D92EC6" w:rsidRDefault="007641D6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EC6">
              <w:rPr>
                <w:noProof/>
              </w:rPr>
              <w:drawing>
                <wp:inline distT="0" distB="0" distL="0" distR="0" wp14:anchorId="4436DB1B" wp14:editId="635BB4C1">
                  <wp:extent cx="1426464" cy="1426464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0A296" w14:textId="7D555F92" w:rsidR="007641D6" w:rsidRPr="00D92EC6" w:rsidRDefault="000C1ACA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7" w:history="1">
              <w:r w:rsidR="007641D6" w:rsidRPr="00D92EC6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https://pl.m.wikipedia.org/wiki/Plik:Lech_Wa%C5%82%C4%99sa,_%C5%81%C3%B3d%C5%BA_VIII_European_Economic_Forum,_October_2015_01.jpg</w:t>
              </w:r>
            </w:hyperlink>
            <w:r w:rsidR="007641D6" w:rsidRPr="00D92E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16039C70" w14:textId="6060E636" w:rsidR="004F4378" w:rsidRPr="00D92EC6" w:rsidRDefault="004F4378" w:rsidP="00D81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178640" w14:textId="4F405854" w:rsidR="00394B60" w:rsidRPr="00D92EC6" w:rsidRDefault="00394B60" w:rsidP="00B91642">
      <w:pPr>
        <w:rPr>
          <w:rFonts w:asciiTheme="majorBidi" w:hAnsiTheme="majorBidi" w:cstheme="majorBidi"/>
          <w:sz w:val="24"/>
          <w:szCs w:val="24"/>
        </w:rPr>
      </w:pPr>
    </w:p>
    <w:p w14:paraId="2633E385" w14:textId="77777777" w:rsidR="00EB1151" w:rsidRDefault="00EB1151" w:rsidP="00B9164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D58FAB3" w14:textId="77777777" w:rsidR="00EB1151" w:rsidRDefault="00EB1151" w:rsidP="00B9164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8964C1" w14:textId="2FAC3AD0" w:rsidR="007641D6" w:rsidRPr="00D92EC6" w:rsidRDefault="007641D6" w:rsidP="00B91642">
      <w:pPr>
        <w:rPr>
          <w:rFonts w:asciiTheme="majorBidi" w:hAnsiTheme="majorBidi" w:cstheme="majorBidi"/>
          <w:sz w:val="24"/>
          <w:szCs w:val="24"/>
        </w:rPr>
      </w:pPr>
      <w:r w:rsidRPr="00D92EC6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</w:t>
      </w:r>
    </w:p>
    <w:p w14:paraId="493FA22D" w14:textId="293D647A" w:rsidR="007641D6" w:rsidRPr="00D92EC6" w:rsidRDefault="007641D6" w:rsidP="00B91642">
      <w:pPr>
        <w:rPr>
          <w:rFonts w:asciiTheme="majorBidi" w:hAnsiTheme="majorBidi" w:cstheme="majorBidi"/>
          <w:sz w:val="24"/>
          <w:szCs w:val="24"/>
        </w:rPr>
      </w:pPr>
    </w:p>
    <w:p w14:paraId="334464C7" w14:textId="2AF0D281" w:rsidR="007641D6" w:rsidRPr="00D92EC6" w:rsidRDefault="007641D6" w:rsidP="00B91642">
      <w:pPr>
        <w:rPr>
          <w:rFonts w:asciiTheme="majorBidi" w:hAnsiTheme="majorBidi" w:cstheme="majorBidi"/>
          <w:sz w:val="24"/>
          <w:szCs w:val="24"/>
        </w:rPr>
      </w:pPr>
      <w:r w:rsidRPr="00D92EC6">
        <w:rPr>
          <w:rFonts w:asciiTheme="majorBidi" w:hAnsiTheme="majorBidi" w:cstheme="majorBidi"/>
          <w:i/>
          <w:iCs/>
          <w:sz w:val="24"/>
          <w:szCs w:val="24"/>
        </w:rPr>
        <w:t>Encyclopædia Britannica</w:t>
      </w:r>
      <w:r w:rsidRPr="00D92EC6">
        <w:rPr>
          <w:rFonts w:asciiTheme="majorBidi" w:hAnsiTheme="majorBidi" w:cstheme="majorBidi"/>
          <w:sz w:val="24"/>
          <w:szCs w:val="24"/>
        </w:rPr>
        <w:t xml:space="preserve">, “Lech Wałęsa,” 25 September 2019, </w:t>
      </w:r>
      <w:hyperlink r:id="rId18" w:history="1">
        <w:r w:rsidRPr="00D92EC6">
          <w:rPr>
            <w:rStyle w:val="Hyperlink"/>
            <w:rFonts w:asciiTheme="majorBidi" w:hAnsiTheme="majorBidi" w:cstheme="majorBidi"/>
            <w:sz w:val="24"/>
            <w:szCs w:val="24"/>
          </w:rPr>
          <w:t>https://www.britannica.com/biography/Lech-Walesa</w:t>
        </w:r>
      </w:hyperlink>
      <w:r w:rsidRPr="00D92EC6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641D6" w:rsidRPr="00D9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A6E3D" w14:textId="77777777" w:rsidR="000C1ACA" w:rsidRDefault="000C1ACA" w:rsidP="00785241">
      <w:r>
        <w:separator/>
      </w:r>
    </w:p>
  </w:endnote>
  <w:endnote w:type="continuationSeparator" w:id="0">
    <w:p w14:paraId="29C3F94B" w14:textId="77777777" w:rsidR="000C1ACA" w:rsidRDefault="000C1ACA" w:rsidP="0078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77461" w14:textId="77777777" w:rsidR="000C1ACA" w:rsidRDefault="000C1ACA" w:rsidP="00785241">
      <w:r>
        <w:separator/>
      </w:r>
    </w:p>
  </w:footnote>
  <w:footnote w:type="continuationSeparator" w:id="0">
    <w:p w14:paraId="6C46FF48" w14:textId="77777777" w:rsidR="000C1ACA" w:rsidRDefault="000C1ACA" w:rsidP="0078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C7598"/>
    <w:multiLevelType w:val="hybridMultilevel"/>
    <w:tmpl w:val="6008A7AA"/>
    <w:lvl w:ilvl="0" w:tplc="062E5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14CB4"/>
    <w:multiLevelType w:val="hybridMultilevel"/>
    <w:tmpl w:val="BAB2BA2A"/>
    <w:lvl w:ilvl="0" w:tplc="0FD22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nley, Robert P STF (CIV)">
    <w15:presenceInfo w15:providerId="AD" w15:userId="S-1-5-21-1512342860-1494993857-117587862-198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Te3tDQzMTAzNjFV0lEKTi0uzszPAykwqQUAKRpPOiwAAAA="/>
  </w:docVars>
  <w:rsids>
    <w:rsidRoot w:val="0085272A"/>
    <w:rsid w:val="00055CA5"/>
    <w:rsid w:val="000741B2"/>
    <w:rsid w:val="000910AF"/>
    <w:rsid w:val="000C1ACA"/>
    <w:rsid w:val="000E2226"/>
    <w:rsid w:val="00132E9E"/>
    <w:rsid w:val="00170E06"/>
    <w:rsid w:val="0020343B"/>
    <w:rsid w:val="0021608C"/>
    <w:rsid w:val="00216CE4"/>
    <w:rsid w:val="002F1A79"/>
    <w:rsid w:val="00301BFE"/>
    <w:rsid w:val="003042A0"/>
    <w:rsid w:val="00364307"/>
    <w:rsid w:val="003927CB"/>
    <w:rsid w:val="00394B60"/>
    <w:rsid w:val="00397582"/>
    <w:rsid w:val="003C6A91"/>
    <w:rsid w:val="003D001F"/>
    <w:rsid w:val="00434274"/>
    <w:rsid w:val="00471812"/>
    <w:rsid w:val="00490D0F"/>
    <w:rsid w:val="004F4378"/>
    <w:rsid w:val="00501726"/>
    <w:rsid w:val="005469FD"/>
    <w:rsid w:val="0057643A"/>
    <w:rsid w:val="00582EF0"/>
    <w:rsid w:val="005B00D3"/>
    <w:rsid w:val="005E7FE5"/>
    <w:rsid w:val="006212B3"/>
    <w:rsid w:val="006B79E4"/>
    <w:rsid w:val="006E7D50"/>
    <w:rsid w:val="00731CE7"/>
    <w:rsid w:val="007556C5"/>
    <w:rsid w:val="0075606F"/>
    <w:rsid w:val="00760F08"/>
    <w:rsid w:val="007641D6"/>
    <w:rsid w:val="00785241"/>
    <w:rsid w:val="00791420"/>
    <w:rsid w:val="007A0821"/>
    <w:rsid w:val="007B3854"/>
    <w:rsid w:val="007C73A0"/>
    <w:rsid w:val="0081051A"/>
    <w:rsid w:val="00847151"/>
    <w:rsid w:val="00847335"/>
    <w:rsid w:val="0085272A"/>
    <w:rsid w:val="008A01FF"/>
    <w:rsid w:val="008A6D26"/>
    <w:rsid w:val="008C4668"/>
    <w:rsid w:val="008D6EF4"/>
    <w:rsid w:val="00911DF1"/>
    <w:rsid w:val="0092119D"/>
    <w:rsid w:val="0092633B"/>
    <w:rsid w:val="009403C0"/>
    <w:rsid w:val="009721E9"/>
    <w:rsid w:val="00976E0A"/>
    <w:rsid w:val="009B53F5"/>
    <w:rsid w:val="009C68DE"/>
    <w:rsid w:val="009D2815"/>
    <w:rsid w:val="009D286F"/>
    <w:rsid w:val="00A014EB"/>
    <w:rsid w:val="00A23A0D"/>
    <w:rsid w:val="00A35E05"/>
    <w:rsid w:val="00A64429"/>
    <w:rsid w:val="00A77BA7"/>
    <w:rsid w:val="00AB6A8C"/>
    <w:rsid w:val="00AD577B"/>
    <w:rsid w:val="00B22E22"/>
    <w:rsid w:val="00B36104"/>
    <w:rsid w:val="00B3728D"/>
    <w:rsid w:val="00B82FEC"/>
    <w:rsid w:val="00B86A10"/>
    <w:rsid w:val="00B91642"/>
    <w:rsid w:val="00B9192D"/>
    <w:rsid w:val="00BF11B2"/>
    <w:rsid w:val="00C05007"/>
    <w:rsid w:val="00C11889"/>
    <w:rsid w:val="00C44B78"/>
    <w:rsid w:val="00C5555A"/>
    <w:rsid w:val="00C629DC"/>
    <w:rsid w:val="00C9261A"/>
    <w:rsid w:val="00C94D59"/>
    <w:rsid w:val="00C9625E"/>
    <w:rsid w:val="00D06F93"/>
    <w:rsid w:val="00D14738"/>
    <w:rsid w:val="00D417E8"/>
    <w:rsid w:val="00D81230"/>
    <w:rsid w:val="00D92EC6"/>
    <w:rsid w:val="00DB6159"/>
    <w:rsid w:val="00E17CB8"/>
    <w:rsid w:val="00E30D94"/>
    <w:rsid w:val="00E317FF"/>
    <w:rsid w:val="00EB0870"/>
    <w:rsid w:val="00EB1151"/>
    <w:rsid w:val="00EF0FEF"/>
    <w:rsid w:val="00EF12E8"/>
    <w:rsid w:val="00EF2A67"/>
    <w:rsid w:val="00F95D9E"/>
    <w:rsid w:val="00FC04E9"/>
    <w:rsid w:val="00FD02F7"/>
    <w:rsid w:val="00F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462A5"/>
  <w15:chartTrackingRefBased/>
  <w15:docId w15:val="{C459D37B-86DD-4F19-A54B-A48C951C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241"/>
    <w:rPr>
      <w:rFonts w:ascii="Times New Roman" w:eastAsia="SimSun" w:hAnsi="Arial" w:cs="Times New Roman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41"/>
  </w:style>
  <w:style w:type="paragraph" w:styleId="Footer">
    <w:name w:val="footer"/>
    <w:basedOn w:val="Normal"/>
    <w:link w:val="FooterChar"/>
    <w:uiPriority w:val="99"/>
    <w:unhideWhenUsed/>
    <w:rsid w:val="00785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41"/>
  </w:style>
  <w:style w:type="character" w:styleId="Hyperlink">
    <w:name w:val="Hyperlink"/>
    <w:basedOn w:val="DefaultParagraphFont"/>
    <w:uiPriority w:val="99"/>
    <w:unhideWhenUsed/>
    <w:rsid w:val="007914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14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E22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22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9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ritannica.com/biography/Lech-Wales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\\Dliflc-fs\ce\CE_TI\FAM\3_web_archive\CiP\poland\images\cip_pol_personal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l.m.wikipedia.org/wiki/Plik:Lech_Wa%C5%82%C4%99sa,_%C5%81%C3%B3d%C5%BA_VIII_European_Economic_Forum,_October_2015_01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DLIFLC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Baron, Galia STF (CIV)</dc:creator>
  <cp:keywords/>
  <dc:description/>
  <cp:lastModifiedBy>Finley, Robert P STF (CIV)</cp:lastModifiedBy>
  <cp:revision>54</cp:revision>
  <dcterms:created xsi:type="dcterms:W3CDTF">2019-10-07T18:29:00Z</dcterms:created>
  <dcterms:modified xsi:type="dcterms:W3CDTF">2020-02-11T19:58:00Z</dcterms:modified>
</cp:coreProperties>
</file>